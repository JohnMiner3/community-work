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D4E5C" w14:textId="77777777" w:rsidR="00AE6CB4" w:rsidRPr="00133997" w:rsidRDefault="00AE6CB4" w:rsidP="00AE6CB4">
      <w:pPr>
        <w:pStyle w:val="PlainText"/>
        <w:rPr>
          <w:rFonts w:ascii="Segoe UI" w:hAnsi="Segoe UI" w:cs="Segoe UI"/>
          <w:b/>
          <w:bCs/>
          <w:u w:val="single"/>
        </w:rPr>
      </w:pPr>
      <w:r w:rsidRPr="00133997">
        <w:rPr>
          <w:rFonts w:ascii="Segoe UI" w:hAnsi="Segoe UI" w:cs="Segoe UI"/>
          <w:b/>
          <w:bCs/>
          <w:u w:val="single"/>
        </w:rPr>
        <w:t>Topic:</w:t>
      </w:r>
    </w:p>
    <w:p w14:paraId="0953EB67" w14:textId="33AD960F" w:rsidR="00AE6CB4" w:rsidRPr="00133997" w:rsidRDefault="00AE6CB4" w:rsidP="00AE6CB4">
      <w:pPr>
        <w:pStyle w:val="PlainText"/>
        <w:rPr>
          <w:rFonts w:ascii="Segoe UI" w:hAnsi="Segoe UI" w:cs="Segoe UI"/>
        </w:rPr>
      </w:pPr>
      <w:r w:rsidRPr="00133997">
        <w:rPr>
          <w:rFonts w:ascii="Segoe UI" w:hAnsi="Segoe UI" w:cs="Segoe UI"/>
        </w:rPr>
        <w:tab/>
        <w:t xml:space="preserve">Navigating </w:t>
      </w:r>
      <w:del w:id="0" w:author="Murphy, Shawn" w:date="2019-10-15T12:42:00Z">
        <w:r w:rsidRPr="00133997" w:rsidDel="00F41BB9">
          <w:rPr>
            <w:rFonts w:ascii="Segoe UI" w:hAnsi="Segoe UI" w:cs="Segoe UI"/>
          </w:rPr>
          <w:delText xml:space="preserve">today's </w:delText>
        </w:r>
      </w:del>
      <w:ins w:id="1" w:author="Murphy, Shawn" w:date="2019-10-15T12:42:00Z">
        <w:r w:rsidR="00F41BB9">
          <w:rPr>
            <w:rFonts w:ascii="Segoe UI" w:hAnsi="Segoe UI" w:cs="Segoe UI"/>
          </w:rPr>
          <w:t>T</w:t>
        </w:r>
        <w:r w:rsidR="00F41BB9" w:rsidRPr="00133997">
          <w:rPr>
            <w:rFonts w:ascii="Segoe UI" w:hAnsi="Segoe UI" w:cs="Segoe UI"/>
          </w:rPr>
          <w:t xml:space="preserve">oday's </w:t>
        </w:r>
      </w:ins>
      <w:r w:rsidRPr="00133997">
        <w:rPr>
          <w:rFonts w:ascii="Segoe UI" w:hAnsi="Segoe UI" w:cs="Segoe UI"/>
        </w:rPr>
        <w:t>Azure SQL Services</w:t>
      </w:r>
    </w:p>
    <w:p w14:paraId="737A88EF" w14:textId="77777777" w:rsidR="00AE6CB4" w:rsidRPr="00133997" w:rsidRDefault="00AE6CB4" w:rsidP="00AE6CB4">
      <w:pPr>
        <w:pStyle w:val="PlainText"/>
        <w:rPr>
          <w:rFonts w:ascii="Segoe UI" w:hAnsi="Segoe UI" w:cs="Segoe UI"/>
        </w:rPr>
      </w:pPr>
    </w:p>
    <w:p w14:paraId="3EE433B5" w14:textId="77777777" w:rsidR="00AE6CB4" w:rsidRPr="00133997" w:rsidRDefault="00AE6CB4" w:rsidP="00AE6CB4">
      <w:pPr>
        <w:pStyle w:val="PlainText"/>
        <w:rPr>
          <w:rFonts w:ascii="Segoe UI" w:hAnsi="Segoe UI" w:cs="Segoe UI"/>
        </w:rPr>
      </w:pPr>
    </w:p>
    <w:p w14:paraId="53A07C65" w14:textId="24B383C7" w:rsidR="00AE6CB4" w:rsidRDefault="00AE6CB4" w:rsidP="00AE6CB4">
      <w:pPr>
        <w:pStyle w:val="PlainText"/>
        <w:rPr>
          <w:rFonts w:ascii="Segoe UI" w:hAnsi="Segoe UI" w:cs="Segoe UI"/>
          <w:b/>
          <w:bCs/>
          <w:u w:val="single"/>
        </w:rPr>
      </w:pPr>
      <w:r w:rsidRPr="00133997">
        <w:rPr>
          <w:rFonts w:ascii="Segoe UI" w:hAnsi="Segoe UI" w:cs="Segoe UI"/>
          <w:b/>
          <w:bCs/>
          <w:u w:val="single"/>
        </w:rPr>
        <w:t>Details:</w:t>
      </w:r>
    </w:p>
    <w:p w14:paraId="15D34216" w14:textId="77777777" w:rsidR="00AE6CB4" w:rsidRPr="00133997" w:rsidRDefault="00AE6CB4" w:rsidP="00AE6CB4">
      <w:pPr>
        <w:pStyle w:val="PlainText"/>
        <w:rPr>
          <w:rFonts w:ascii="Segoe UI" w:hAnsi="Segoe UI" w:cs="Segoe UI"/>
          <w:b/>
          <w:bCs/>
          <w:u w:val="single"/>
        </w:rPr>
      </w:pPr>
    </w:p>
    <w:p w14:paraId="47CA9257" w14:textId="25628D1A" w:rsidR="00AE6CB4" w:rsidRPr="00133997" w:rsidRDefault="00AE6CB4" w:rsidP="00AE6CB4">
      <w:pPr>
        <w:pStyle w:val="PlainText"/>
        <w:rPr>
          <w:rFonts w:ascii="Segoe UI" w:hAnsi="Segoe UI" w:cs="Segoe UI"/>
        </w:rPr>
      </w:pPr>
      <w:r w:rsidRPr="00133997">
        <w:rPr>
          <w:rFonts w:ascii="Segoe UI" w:hAnsi="Segoe UI" w:cs="Segoe UI"/>
        </w:rPr>
        <w:tab/>
        <w:t>Five years ago</w:t>
      </w:r>
      <w:del w:id="2" w:author="Murphy, Shawn" w:date="2019-10-15T12:42:00Z">
        <w:r w:rsidRPr="00133997" w:rsidDel="00F41BB9">
          <w:rPr>
            <w:rFonts w:ascii="Segoe UI" w:hAnsi="Segoe UI" w:cs="Segoe UI"/>
          </w:rPr>
          <w:delText>,</w:delText>
        </w:r>
      </w:del>
      <w:r w:rsidRPr="00133997">
        <w:rPr>
          <w:rFonts w:ascii="Segoe UI" w:hAnsi="Segoe UI" w:cs="Segoe UI"/>
        </w:rPr>
        <w:t xml:space="preserve"> there was a limited number of ways to deploy and use the SQL Server</w:t>
      </w:r>
      <w:r w:rsidR="00133997">
        <w:rPr>
          <w:rFonts w:ascii="Segoe UI" w:hAnsi="Segoe UI" w:cs="Segoe UI"/>
        </w:rPr>
        <w:t xml:space="preserve"> </w:t>
      </w:r>
      <w:r w:rsidRPr="00133997">
        <w:rPr>
          <w:rFonts w:ascii="Segoe UI" w:hAnsi="Segoe UI" w:cs="Segoe UI"/>
        </w:rPr>
        <w:t>engine</w:t>
      </w:r>
      <w:r w:rsidR="00133997">
        <w:rPr>
          <w:rFonts w:ascii="Segoe UI" w:hAnsi="Segoe UI" w:cs="Segoe UI"/>
        </w:rPr>
        <w:t xml:space="preserve"> </w:t>
      </w:r>
      <w:r w:rsidRPr="00133997">
        <w:rPr>
          <w:rFonts w:ascii="Segoe UI" w:hAnsi="Segoe UI" w:cs="Segoe UI"/>
        </w:rPr>
        <w:t xml:space="preserve">in the Azure Cloud. Today, there are many different services that one can choose.  </w:t>
      </w:r>
    </w:p>
    <w:p w14:paraId="415CF337" w14:textId="77777777" w:rsidR="00AE6CB4" w:rsidRPr="00133997" w:rsidRDefault="00AE6CB4" w:rsidP="00AE6CB4">
      <w:pPr>
        <w:pStyle w:val="PlainText"/>
        <w:rPr>
          <w:rFonts w:ascii="Segoe UI" w:hAnsi="Segoe UI" w:cs="Segoe UI"/>
        </w:rPr>
      </w:pPr>
    </w:p>
    <w:p w14:paraId="25EB5621" w14:textId="2B8667A0" w:rsidR="00AE6CB4" w:rsidRPr="00133997" w:rsidRDefault="00AE6CB4" w:rsidP="00AE6CB4">
      <w:pPr>
        <w:pStyle w:val="PlainText"/>
        <w:rPr>
          <w:rFonts w:ascii="Segoe UI" w:hAnsi="Segoe UI" w:cs="Segoe UI"/>
          <w:b/>
          <w:bCs/>
        </w:rPr>
      </w:pPr>
      <w:r w:rsidRPr="00133997">
        <w:rPr>
          <w:rFonts w:ascii="Segoe UI" w:hAnsi="Segoe UI" w:cs="Segoe UI"/>
        </w:rPr>
        <w:t xml:space="preserve">        </w:t>
      </w:r>
      <w:r w:rsidR="00133997">
        <w:rPr>
          <w:rFonts w:ascii="Segoe UI" w:hAnsi="Segoe UI" w:cs="Segoe UI"/>
        </w:rPr>
        <w:tab/>
      </w:r>
      <w:r w:rsidRPr="00133997">
        <w:rPr>
          <w:rFonts w:ascii="Segoe UI" w:hAnsi="Segoe UI" w:cs="Segoe UI"/>
          <w:b/>
          <w:bCs/>
        </w:rPr>
        <w:t>How do you determine which service to use?</w:t>
      </w:r>
    </w:p>
    <w:p w14:paraId="5053FEF6" w14:textId="77777777" w:rsidR="00AE6CB4" w:rsidRPr="00133997" w:rsidRDefault="00AE6CB4" w:rsidP="00AE6CB4">
      <w:pPr>
        <w:pStyle w:val="PlainText"/>
        <w:rPr>
          <w:rFonts w:ascii="Segoe UI" w:hAnsi="Segoe UI" w:cs="Segoe UI"/>
        </w:rPr>
      </w:pPr>
    </w:p>
    <w:p w14:paraId="3B019F57" w14:textId="435BD9FE" w:rsidR="00AE6CB4" w:rsidRPr="00133997" w:rsidRDefault="00133997" w:rsidP="00AE6CB4">
      <w:pPr>
        <w:pStyle w:val="PlainText"/>
        <w:rPr>
          <w:rFonts w:ascii="Segoe UI" w:hAnsi="Segoe UI" w:cs="Segoe UI"/>
        </w:rPr>
      </w:pPr>
      <w:r>
        <w:rPr>
          <w:rFonts w:ascii="Segoe UI" w:hAnsi="Segoe UI" w:cs="Segoe UI"/>
        </w:rPr>
        <w:tab/>
      </w:r>
      <w:r w:rsidR="00AE6CB4" w:rsidRPr="00133997">
        <w:rPr>
          <w:rFonts w:ascii="Segoe UI" w:hAnsi="Segoe UI" w:cs="Segoe UI"/>
        </w:rPr>
        <w:t>In this presentation</w:t>
      </w:r>
      <w:del w:id="3" w:author="Murphy, Shawn" w:date="2019-10-15T12:42:00Z">
        <w:r w:rsidR="00AE6CB4" w:rsidRPr="00133997" w:rsidDel="00F41BB9">
          <w:rPr>
            <w:rFonts w:ascii="Segoe UI" w:hAnsi="Segoe UI" w:cs="Segoe UI"/>
          </w:rPr>
          <w:delText>,</w:delText>
        </w:r>
      </w:del>
      <w:r w:rsidR="00AE6CB4" w:rsidRPr="00133997">
        <w:rPr>
          <w:rFonts w:ascii="Segoe UI" w:hAnsi="Segoe UI" w:cs="Segoe UI"/>
        </w:rPr>
        <w:t xml:space="preserve"> we </w:t>
      </w:r>
      <w:del w:id="4" w:author="Murphy, Shawn" w:date="2019-10-15T12:42:00Z">
        <w:r w:rsidR="00AE6CB4" w:rsidRPr="00133997" w:rsidDel="00F41BB9">
          <w:rPr>
            <w:rFonts w:ascii="Segoe UI" w:hAnsi="Segoe UI" w:cs="Segoe UI"/>
          </w:rPr>
          <w:delText xml:space="preserve">are going to </w:delText>
        </w:r>
      </w:del>
      <w:r w:rsidR="00AE6CB4" w:rsidRPr="00133997">
        <w:rPr>
          <w:rFonts w:ascii="Segoe UI" w:hAnsi="Segoe UI" w:cs="Segoe UI"/>
        </w:rPr>
        <w:t xml:space="preserve">focus </w:t>
      </w:r>
      <w:ins w:id="5" w:author="Murphy, Shawn" w:date="2019-10-15T12:42:00Z">
        <w:r w:rsidR="00F41BB9">
          <w:rPr>
            <w:rFonts w:ascii="Segoe UI" w:hAnsi="Segoe UI" w:cs="Segoe UI"/>
          </w:rPr>
          <w:t xml:space="preserve">on </w:t>
        </w:r>
      </w:ins>
      <w:r w:rsidR="00AE6CB4" w:rsidRPr="00133997">
        <w:rPr>
          <w:rFonts w:ascii="Segoe UI" w:hAnsi="Segoe UI" w:cs="Segoe UI"/>
        </w:rPr>
        <w:t>key attributes of your data to pick the correct service.</w:t>
      </w:r>
      <w:r>
        <w:rPr>
          <w:rFonts w:ascii="Segoe UI" w:hAnsi="Segoe UI" w:cs="Segoe UI"/>
        </w:rPr>
        <w:t xml:space="preserve">  </w:t>
      </w:r>
      <w:r w:rsidR="00AE6CB4" w:rsidRPr="00133997">
        <w:rPr>
          <w:rFonts w:ascii="Segoe UI" w:hAnsi="Segoe UI" w:cs="Segoe UI"/>
        </w:rPr>
        <w:t xml:space="preserve">Certain services have limits on size, performance and </w:t>
      </w:r>
      <w:r w:rsidRPr="00133997">
        <w:rPr>
          <w:rFonts w:ascii="Segoe UI" w:hAnsi="Segoe UI" w:cs="Segoe UI"/>
        </w:rPr>
        <w:t>movability</w:t>
      </w:r>
      <w:r w:rsidR="00AE6CB4" w:rsidRPr="00133997">
        <w:rPr>
          <w:rFonts w:ascii="Segoe UI" w:hAnsi="Segoe UI" w:cs="Segoe UI"/>
        </w:rPr>
        <w:t xml:space="preserve"> of database.  Other factors</w:t>
      </w:r>
      <w:ins w:id="6" w:author="Murphy, Shawn" w:date="2019-10-15T12:43:00Z">
        <w:r w:rsidR="00F41BB9">
          <w:rPr>
            <w:rFonts w:ascii="Segoe UI" w:hAnsi="Segoe UI" w:cs="Segoe UI"/>
          </w:rPr>
          <w:t>,</w:t>
        </w:r>
      </w:ins>
      <w:r>
        <w:rPr>
          <w:rFonts w:ascii="Segoe UI" w:hAnsi="Segoe UI" w:cs="Segoe UI"/>
        </w:rPr>
        <w:t xml:space="preserve"> </w:t>
      </w:r>
      <w:r w:rsidR="00AE6CB4" w:rsidRPr="00133997">
        <w:rPr>
          <w:rFonts w:ascii="Segoe UI" w:hAnsi="Segoe UI" w:cs="Segoe UI"/>
        </w:rPr>
        <w:t>such as the budget of your project</w:t>
      </w:r>
      <w:ins w:id="7" w:author="Murphy, Shawn" w:date="2019-10-15T12:43:00Z">
        <w:r w:rsidR="00F41BB9">
          <w:rPr>
            <w:rFonts w:ascii="Segoe UI" w:hAnsi="Segoe UI" w:cs="Segoe UI"/>
          </w:rPr>
          <w:t>,</w:t>
        </w:r>
      </w:ins>
      <w:r w:rsidR="00AE6CB4" w:rsidRPr="00133997">
        <w:rPr>
          <w:rFonts w:ascii="Segoe UI" w:hAnsi="Segoe UI" w:cs="Segoe UI"/>
        </w:rPr>
        <w:t xml:space="preserve"> </w:t>
      </w:r>
      <w:ins w:id="8" w:author="Murphy, Shawn" w:date="2019-10-15T12:43:00Z">
        <w:r w:rsidR="00F41BB9">
          <w:rPr>
            <w:rFonts w:ascii="Segoe UI" w:hAnsi="Segoe UI" w:cs="Segoe UI"/>
          </w:rPr>
          <w:t xml:space="preserve">may also </w:t>
        </w:r>
      </w:ins>
      <w:del w:id="9" w:author="Murphy, Shawn" w:date="2019-10-15T12:43:00Z">
        <w:r w:rsidR="00AE6CB4" w:rsidRPr="00133997" w:rsidDel="00F41BB9">
          <w:rPr>
            <w:rFonts w:ascii="Segoe UI" w:hAnsi="Segoe UI" w:cs="Segoe UI"/>
          </w:rPr>
          <w:delText xml:space="preserve">might </w:delText>
        </w:r>
      </w:del>
      <w:r w:rsidR="00AE6CB4" w:rsidRPr="00133997">
        <w:rPr>
          <w:rFonts w:ascii="Segoe UI" w:hAnsi="Segoe UI" w:cs="Segoe UI"/>
        </w:rPr>
        <w:t xml:space="preserve">come into the decision making.  </w:t>
      </w:r>
    </w:p>
    <w:p w14:paraId="2694EDBA" w14:textId="3A70C36D" w:rsidR="00133997" w:rsidRDefault="00133997" w:rsidP="00AE6CB4">
      <w:pPr>
        <w:pStyle w:val="PlainText"/>
        <w:rPr>
          <w:rFonts w:ascii="Segoe UI" w:hAnsi="Segoe UI" w:cs="Segoe UI"/>
        </w:rPr>
      </w:pPr>
    </w:p>
    <w:p w14:paraId="3346DD0E" w14:textId="5F5E8AB1" w:rsidR="00AE6CB4" w:rsidRPr="00133997" w:rsidRDefault="00133997" w:rsidP="00AE6CB4">
      <w:pPr>
        <w:pStyle w:val="PlainText"/>
        <w:rPr>
          <w:rFonts w:ascii="Segoe UI" w:hAnsi="Segoe UI" w:cs="Segoe UI"/>
        </w:rPr>
      </w:pPr>
      <w:r>
        <w:rPr>
          <w:rFonts w:ascii="Segoe UI" w:hAnsi="Segoe UI" w:cs="Segoe UI"/>
        </w:rPr>
        <w:tab/>
        <w:t>Transferring</w:t>
      </w:r>
      <w:r w:rsidR="00AE6CB4" w:rsidRPr="00133997">
        <w:rPr>
          <w:rFonts w:ascii="Segoe UI" w:hAnsi="Segoe UI" w:cs="Segoe UI"/>
        </w:rPr>
        <w:t xml:space="preserve"> a database to the cloud is usually the easiest part of the project.  Scheduling</w:t>
      </w:r>
      <w:r>
        <w:rPr>
          <w:rFonts w:ascii="Segoe UI" w:hAnsi="Segoe UI" w:cs="Segoe UI"/>
        </w:rPr>
        <w:t xml:space="preserve"> </w:t>
      </w:r>
      <w:r w:rsidR="00AE6CB4" w:rsidRPr="00133997">
        <w:rPr>
          <w:rFonts w:ascii="Segoe UI" w:hAnsi="Segoe UI" w:cs="Segoe UI"/>
        </w:rPr>
        <w:t xml:space="preserve">batch processes, executing </w:t>
      </w:r>
      <w:r w:rsidRPr="00133997">
        <w:rPr>
          <w:rFonts w:ascii="Segoe UI" w:hAnsi="Segoe UI" w:cs="Segoe UI"/>
        </w:rPr>
        <w:t>maintenance</w:t>
      </w:r>
      <w:r w:rsidR="00AE6CB4" w:rsidRPr="00133997">
        <w:rPr>
          <w:rFonts w:ascii="Segoe UI" w:hAnsi="Segoe UI" w:cs="Segoe UI"/>
        </w:rPr>
        <w:t xml:space="preserve"> jobs and providing alerts is usually part of the </w:t>
      </w:r>
      <w:r>
        <w:rPr>
          <w:rFonts w:ascii="Segoe UI" w:hAnsi="Segoe UI" w:cs="Segoe UI"/>
        </w:rPr>
        <w:t xml:space="preserve">DBA </w:t>
      </w:r>
      <w:r w:rsidR="00AE6CB4" w:rsidRPr="00133997">
        <w:rPr>
          <w:rFonts w:ascii="Segoe UI" w:hAnsi="Segoe UI" w:cs="Segoe UI"/>
        </w:rPr>
        <w:t>equation.  For</w:t>
      </w:r>
      <w:r>
        <w:rPr>
          <w:rFonts w:ascii="Segoe UI" w:hAnsi="Segoe UI" w:cs="Segoe UI"/>
        </w:rPr>
        <w:t xml:space="preserve"> </w:t>
      </w:r>
      <w:r w:rsidR="00AE6CB4" w:rsidRPr="00133997">
        <w:rPr>
          <w:rFonts w:ascii="Segoe UI" w:hAnsi="Segoe UI" w:cs="Segoe UI"/>
        </w:rPr>
        <w:t>companies that</w:t>
      </w:r>
      <w:r>
        <w:rPr>
          <w:rFonts w:ascii="Segoe UI" w:hAnsi="Segoe UI" w:cs="Segoe UI"/>
        </w:rPr>
        <w:t xml:space="preserve"> </w:t>
      </w:r>
      <w:r w:rsidR="00AE6CB4" w:rsidRPr="00133997">
        <w:rPr>
          <w:rFonts w:ascii="Segoe UI" w:hAnsi="Segoe UI" w:cs="Segoe UI"/>
        </w:rPr>
        <w:t xml:space="preserve">have a large amount of ETL packages, a lift and shift of </w:t>
      </w:r>
      <w:r>
        <w:rPr>
          <w:rFonts w:ascii="Segoe UI" w:hAnsi="Segoe UI" w:cs="Segoe UI"/>
        </w:rPr>
        <w:t xml:space="preserve">this </w:t>
      </w:r>
      <w:r w:rsidR="00AE6CB4" w:rsidRPr="00133997">
        <w:rPr>
          <w:rFonts w:ascii="Segoe UI" w:hAnsi="Segoe UI" w:cs="Segoe UI"/>
        </w:rPr>
        <w:t>code might be a consideration.</w:t>
      </w:r>
      <w:r>
        <w:rPr>
          <w:rFonts w:ascii="Segoe UI" w:hAnsi="Segoe UI" w:cs="Segoe UI"/>
        </w:rPr>
        <w:t xml:space="preserve"> </w:t>
      </w:r>
      <w:r w:rsidR="00AE6CB4" w:rsidRPr="00133997">
        <w:rPr>
          <w:rFonts w:ascii="Segoe UI" w:hAnsi="Segoe UI" w:cs="Segoe UI"/>
        </w:rPr>
        <w:t xml:space="preserve">Other companies are </w:t>
      </w:r>
      <w:del w:id="10" w:author="Murphy, Shawn" w:date="2019-10-15T12:44:00Z">
        <w:r w:rsidR="00AE6CB4" w:rsidRPr="00133997" w:rsidDel="00F41BB9">
          <w:rPr>
            <w:rFonts w:ascii="Segoe UI" w:hAnsi="Segoe UI" w:cs="Segoe UI"/>
          </w:rPr>
          <w:delText xml:space="preserve">very </w:delText>
        </w:r>
      </w:del>
      <w:ins w:id="11" w:author="Murphy, Shawn" w:date="2019-10-15T12:44:00Z">
        <w:r w:rsidR="00F41BB9">
          <w:rPr>
            <w:rFonts w:ascii="Segoe UI" w:hAnsi="Segoe UI" w:cs="Segoe UI"/>
          </w:rPr>
          <w:t>more</w:t>
        </w:r>
        <w:r w:rsidR="00F41BB9" w:rsidRPr="00133997">
          <w:rPr>
            <w:rFonts w:ascii="Segoe UI" w:hAnsi="Segoe UI" w:cs="Segoe UI"/>
          </w:rPr>
          <w:t xml:space="preserve"> </w:t>
        </w:r>
      </w:ins>
      <w:r w:rsidR="00AE6CB4" w:rsidRPr="00133997">
        <w:rPr>
          <w:rFonts w:ascii="Segoe UI" w:hAnsi="Segoe UI" w:cs="Segoe UI"/>
        </w:rPr>
        <w:t xml:space="preserve">security </w:t>
      </w:r>
      <w:r w:rsidRPr="00133997">
        <w:rPr>
          <w:rFonts w:ascii="Segoe UI" w:hAnsi="Segoe UI" w:cs="Segoe UI"/>
        </w:rPr>
        <w:t>conscious</w:t>
      </w:r>
      <w:r w:rsidR="00AE6CB4" w:rsidRPr="00133997">
        <w:rPr>
          <w:rFonts w:ascii="Segoe UI" w:hAnsi="Segoe UI" w:cs="Segoe UI"/>
        </w:rPr>
        <w:t xml:space="preserve"> which means auditing, compliance, and threat</w:t>
      </w:r>
      <w:r>
        <w:rPr>
          <w:rFonts w:ascii="Segoe UI" w:hAnsi="Segoe UI" w:cs="Segoe UI"/>
        </w:rPr>
        <w:t xml:space="preserve"> </w:t>
      </w:r>
      <w:r w:rsidR="00AE6CB4" w:rsidRPr="00133997">
        <w:rPr>
          <w:rFonts w:ascii="Segoe UI" w:hAnsi="Segoe UI" w:cs="Segoe UI"/>
        </w:rPr>
        <w:t>detection a</w:t>
      </w:r>
      <w:r>
        <w:rPr>
          <w:rFonts w:ascii="Segoe UI" w:hAnsi="Segoe UI" w:cs="Segoe UI"/>
        </w:rPr>
        <w:t>re</w:t>
      </w:r>
      <w:r w:rsidR="00AE6CB4" w:rsidRPr="00133997">
        <w:rPr>
          <w:rFonts w:ascii="Segoe UI" w:hAnsi="Segoe UI" w:cs="Segoe UI"/>
        </w:rPr>
        <w:t xml:space="preserve"> key factors in the decision.</w:t>
      </w:r>
    </w:p>
    <w:p w14:paraId="007C8567" w14:textId="44166548" w:rsidR="00133997" w:rsidRDefault="00133997" w:rsidP="00AE6CB4">
      <w:pPr>
        <w:pStyle w:val="PlainText"/>
        <w:rPr>
          <w:rFonts w:ascii="Segoe UI" w:hAnsi="Segoe UI" w:cs="Segoe UI"/>
        </w:rPr>
      </w:pPr>
    </w:p>
    <w:p w14:paraId="1D56F048" w14:textId="54D9CFD7" w:rsidR="00AE6CB4" w:rsidRPr="00133997" w:rsidRDefault="00133997" w:rsidP="00AE6CB4">
      <w:pPr>
        <w:pStyle w:val="PlainText"/>
        <w:rPr>
          <w:rFonts w:ascii="Segoe UI" w:hAnsi="Segoe UI" w:cs="Segoe UI"/>
        </w:rPr>
      </w:pPr>
      <w:r>
        <w:rPr>
          <w:rFonts w:ascii="Segoe UI" w:hAnsi="Segoe UI" w:cs="Segoe UI"/>
        </w:rPr>
        <w:tab/>
        <w:t>At the end of the presentation</w:t>
      </w:r>
      <w:r w:rsidR="00AE6CB4" w:rsidRPr="00133997">
        <w:rPr>
          <w:rFonts w:ascii="Segoe UI" w:hAnsi="Segoe UI" w:cs="Segoe UI"/>
        </w:rPr>
        <w:t xml:space="preserve">, the attendee will have a broad knowledge of the Azure SQL services and when to </w:t>
      </w:r>
      <w:r>
        <w:rPr>
          <w:rFonts w:ascii="Segoe UI" w:hAnsi="Segoe UI" w:cs="Segoe UI"/>
        </w:rPr>
        <w:t xml:space="preserve">apply </w:t>
      </w:r>
      <w:del w:id="12" w:author="Murphy, Shawn" w:date="2019-10-15T12:44:00Z">
        <w:r w:rsidR="00AE6CB4" w:rsidRPr="00133997" w:rsidDel="00F41BB9">
          <w:rPr>
            <w:rFonts w:ascii="Segoe UI" w:hAnsi="Segoe UI" w:cs="Segoe UI"/>
          </w:rPr>
          <w:delText xml:space="preserve">them </w:delText>
        </w:r>
      </w:del>
      <w:ins w:id="13" w:author="Murphy, Shawn" w:date="2019-10-15T12:44:00Z">
        <w:r w:rsidR="00F41BB9">
          <w:rPr>
            <w:rFonts w:ascii="Segoe UI" w:hAnsi="Segoe UI" w:cs="Segoe UI"/>
          </w:rPr>
          <w:t xml:space="preserve">each to </w:t>
        </w:r>
      </w:ins>
      <w:del w:id="14" w:author="Murphy, Shawn" w:date="2019-10-15T12:44:00Z">
        <w:r w:rsidR="00AE6CB4" w:rsidRPr="00133997" w:rsidDel="00F41BB9">
          <w:rPr>
            <w:rFonts w:ascii="Segoe UI" w:hAnsi="Segoe UI" w:cs="Segoe UI"/>
          </w:rPr>
          <w:delText xml:space="preserve">for </w:delText>
        </w:r>
      </w:del>
      <w:r w:rsidR="00AE6CB4" w:rsidRPr="00133997">
        <w:rPr>
          <w:rFonts w:ascii="Segoe UI" w:hAnsi="Segoe UI" w:cs="Segoe UI"/>
        </w:rPr>
        <w:t>a given project.</w:t>
      </w:r>
    </w:p>
    <w:p w14:paraId="2B4CC2B0" w14:textId="77777777" w:rsidR="00AE6CB4" w:rsidRPr="00133997" w:rsidRDefault="00AE6CB4" w:rsidP="00AE6CB4">
      <w:pPr>
        <w:pStyle w:val="PlainText"/>
        <w:rPr>
          <w:rFonts w:ascii="Segoe UI" w:hAnsi="Segoe UI" w:cs="Segoe UI"/>
        </w:rPr>
      </w:pPr>
    </w:p>
    <w:p w14:paraId="3AD5AD2F" w14:textId="77777777" w:rsidR="00AE6CB4" w:rsidRPr="00133997" w:rsidRDefault="00AE6CB4" w:rsidP="00AE6CB4">
      <w:pPr>
        <w:pStyle w:val="PlainText"/>
        <w:rPr>
          <w:rFonts w:ascii="Segoe UI" w:hAnsi="Segoe UI" w:cs="Segoe UI"/>
        </w:rPr>
      </w:pPr>
    </w:p>
    <w:p w14:paraId="3261B659" w14:textId="77777777" w:rsidR="00AE6CB4" w:rsidRPr="00F41BB9" w:rsidRDefault="00AE6CB4" w:rsidP="00AE6CB4">
      <w:pPr>
        <w:pStyle w:val="PlainText"/>
        <w:rPr>
          <w:rFonts w:ascii="Segoe UI" w:hAnsi="Segoe UI" w:cs="Segoe UI"/>
          <w:b/>
          <w:bCs/>
          <w:u w:val="single"/>
          <w:rPrChange w:id="15" w:author="Murphy, Shawn" w:date="2019-10-15T12:44:00Z">
            <w:rPr>
              <w:rFonts w:ascii="Segoe UI" w:hAnsi="Segoe UI" w:cs="Segoe UI"/>
              <w:u w:val="single"/>
            </w:rPr>
          </w:rPrChange>
        </w:rPr>
      </w:pPr>
      <w:r w:rsidRPr="00F41BB9">
        <w:rPr>
          <w:rFonts w:ascii="Segoe UI" w:hAnsi="Segoe UI" w:cs="Segoe UI"/>
          <w:b/>
          <w:bCs/>
          <w:u w:val="single"/>
          <w:rPrChange w:id="16" w:author="Murphy, Shawn" w:date="2019-10-15T12:44:00Z">
            <w:rPr>
              <w:rFonts w:ascii="Segoe UI" w:hAnsi="Segoe UI" w:cs="Segoe UI"/>
              <w:u w:val="single"/>
            </w:rPr>
          </w:rPrChange>
        </w:rPr>
        <w:t>Biography:</w:t>
      </w:r>
    </w:p>
    <w:p w14:paraId="699D38BD" w14:textId="77777777" w:rsidR="00AE6CB4" w:rsidRPr="00133997" w:rsidRDefault="00AE6CB4" w:rsidP="00AE6CB4">
      <w:pPr>
        <w:pStyle w:val="PlainText"/>
        <w:rPr>
          <w:rFonts w:ascii="Segoe UI" w:hAnsi="Segoe UI" w:cs="Segoe UI"/>
        </w:rPr>
      </w:pPr>
    </w:p>
    <w:p w14:paraId="4F96A4A5" w14:textId="726931A8" w:rsidR="00AE6CB4" w:rsidRPr="00133997" w:rsidRDefault="00AE6CB4" w:rsidP="00AE6CB4">
      <w:pPr>
        <w:pStyle w:val="PlainText"/>
        <w:rPr>
          <w:rFonts w:ascii="Segoe UI" w:hAnsi="Segoe UI" w:cs="Segoe UI"/>
        </w:rPr>
      </w:pPr>
      <w:r w:rsidRPr="00133997">
        <w:rPr>
          <w:rFonts w:ascii="Segoe UI" w:hAnsi="Segoe UI" w:cs="Segoe UI"/>
        </w:rPr>
        <w:t xml:space="preserve">    </w:t>
      </w:r>
      <w:r w:rsidR="00133997">
        <w:rPr>
          <w:rFonts w:ascii="Segoe UI" w:hAnsi="Segoe UI" w:cs="Segoe UI"/>
        </w:rPr>
        <w:tab/>
      </w:r>
      <w:r w:rsidRPr="00133997">
        <w:rPr>
          <w:rFonts w:ascii="Segoe UI" w:hAnsi="Segoe UI" w:cs="Segoe UI"/>
        </w:rPr>
        <w:t>John Miner is a Data Architect at Insight Digital Innovation</w:t>
      </w:r>
      <w:ins w:id="17" w:author="Murphy, Shawn" w:date="2019-10-15T12:45:00Z">
        <w:r w:rsidR="00F41BB9">
          <w:rPr>
            <w:rFonts w:ascii="Segoe UI" w:hAnsi="Segoe UI" w:cs="Segoe UI"/>
          </w:rPr>
          <w:t>,</w:t>
        </w:r>
      </w:ins>
      <w:r w:rsidRPr="00133997">
        <w:rPr>
          <w:rFonts w:ascii="Segoe UI" w:hAnsi="Segoe UI" w:cs="Segoe UI"/>
        </w:rPr>
        <w:t xml:space="preserve"> helping </w:t>
      </w:r>
      <w:del w:id="18" w:author="Murphy, Shawn" w:date="2019-10-15T12:45:00Z">
        <w:r w:rsidRPr="00133997" w:rsidDel="00F41BB9">
          <w:rPr>
            <w:rFonts w:ascii="Segoe UI" w:hAnsi="Segoe UI" w:cs="Segoe UI"/>
          </w:rPr>
          <w:delText xml:space="preserve">corporations </w:delText>
        </w:r>
      </w:del>
      <w:ins w:id="19" w:author="Murphy, Shawn" w:date="2019-10-15T12:45:00Z">
        <w:r w:rsidR="00F41BB9">
          <w:rPr>
            <w:rFonts w:ascii="Segoe UI" w:hAnsi="Segoe UI" w:cs="Segoe UI"/>
          </w:rPr>
          <w:t>companies</w:t>
        </w:r>
        <w:r w:rsidR="00F41BB9" w:rsidRPr="00133997">
          <w:rPr>
            <w:rFonts w:ascii="Segoe UI" w:hAnsi="Segoe UI" w:cs="Segoe UI"/>
          </w:rPr>
          <w:t xml:space="preserve"> </w:t>
        </w:r>
      </w:ins>
      <w:r w:rsidRPr="00133997">
        <w:rPr>
          <w:rFonts w:ascii="Segoe UI" w:hAnsi="Segoe UI" w:cs="Segoe UI"/>
        </w:rPr>
        <w:t xml:space="preserve">solve </w:t>
      </w:r>
      <w:del w:id="20" w:author="Murphy, Shawn" w:date="2019-10-15T12:45:00Z">
        <w:r w:rsidRPr="00133997" w:rsidDel="00F41BB9">
          <w:rPr>
            <w:rFonts w:ascii="Segoe UI" w:hAnsi="Segoe UI" w:cs="Segoe UI"/>
          </w:rPr>
          <w:delText xml:space="preserve">their </w:delText>
        </w:r>
      </w:del>
      <w:r w:rsidRPr="00133997">
        <w:rPr>
          <w:rFonts w:ascii="Segoe UI" w:hAnsi="Segoe UI" w:cs="Segoe UI"/>
        </w:rPr>
        <w:t xml:space="preserve">business </w:t>
      </w:r>
      <w:ins w:id="21" w:author="Murphy, Shawn" w:date="2019-10-15T12:45:00Z">
        <w:r w:rsidR="00F41BB9">
          <w:rPr>
            <w:rFonts w:ascii="Segoe UI" w:hAnsi="Segoe UI" w:cs="Segoe UI"/>
          </w:rPr>
          <w:t xml:space="preserve">challenges </w:t>
        </w:r>
      </w:ins>
      <w:del w:id="22" w:author="Murphy, Shawn" w:date="2019-10-15T12:45:00Z">
        <w:r w:rsidRPr="00133997" w:rsidDel="00F41BB9">
          <w:rPr>
            <w:rFonts w:ascii="Segoe UI" w:hAnsi="Segoe UI" w:cs="Segoe UI"/>
          </w:rPr>
          <w:delText xml:space="preserve">needs </w:delText>
        </w:r>
      </w:del>
      <w:r w:rsidRPr="00133997">
        <w:rPr>
          <w:rFonts w:ascii="Segoe UI" w:hAnsi="Segoe UI" w:cs="Segoe UI"/>
        </w:rPr>
        <w:t xml:space="preserve">with </w:t>
      </w:r>
      <w:del w:id="23" w:author="Murphy, Shawn" w:date="2019-10-15T12:45:00Z">
        <w:r w:rsidRPr="00133997" w:rsidDel="00F41BB9">
          <w:rPr>
            <w:rFonts w:ascii="Segoe UI" w:hAnsi="Segoe UI" w:cs="Segoe UI"/>
          </w:rPr>
          <w:delText xml:space="preserve">various </w:delText>
        </w:r>
      </w:del>
      <w:r w:rsidRPr="00133997">
        <w:rPr>
          <w:rFonts w:ascii="Segoe UI" w:hAnsi="Segoe UI" w:cs="Segoe UI"/>
        </w:rPr>
        <w:t>data platform solutions.</w:t>
      </w:r>
    </w:p>
    <w:p w14:paraId="61371CB0" w14:textId="77777777" w:rsidR="00AE6CB4" w:rsidRPr="00133997" w:rsidRDefault="00AE6CB4" w:rsidP="00AE6CB4">
      <w:pPr>
        <w:pStyle w:val="PlainText"/>
        <w:rPr>
          <w:rFonts w:ascii="Segoe UI" w:hAnsi="Segoe UI" w:cs="Segoe UI"/>
        </w:rPr>
      </w:pPr>
    </w:p>
    <w:p w14:paraId="1A548879" w14:textId="1E6718FB" w:rsidR="00AE6CB4" w:rsidRPr="00133997" w:rsidRDefault="00133997" w:rsidP="00AE6CB4">
      <w:pPr>
        <w:pStyle w:val="PlainText"/>
        <w:rPr>
          <w:rFonts w:ascii="Segoe UI" w:hAnsi="Segoe UI" w:cs="Segoe UI"/>
        </w:rPr>
      </w:pPr>
      <w:r>
        <w:rPr>
          <w:rFonts w:ascii="Segoe UI" w:hAnsi="Segoe UI" w:cs="Segoe UI"/>
        </w:rPr>
        <w:tab/>
      </w:r>
      <w:r w:rsidR="00AE6CB4" w:rsidRPr="00133997">
        <w:rPr>
          <w:rFonts w:ascii="Segoe UI" w:hAnsi="Segoe UI" w:cs="Segoe UI"/>
        </w:rPr>
        <w:t>He has over thirty years of data processing experience, and his architecture expertise encompasses all phases of the software project life cycle, including design, development, implementation, and maintenance of systems.</w:t>
      </w:r>
    </w:p>
    <w:p w14:paraId="21F19651" w14:textId="4C2076EB" w:rsidR="00133997" w:rsidRDefault="00133997" w:rsidP="00AE6CB4">
      <w:pPr>
        <w:pStyle w:val="PlainText"/>
        <w:rPr>
          <w:rFonts w:ascii="Segoe UI" w:hAnsi="Segoe UI" w:cs="Segoe UI"/>
        </w:rPr>
      </w:pPr>
    </w:p>
    <w:p w14:paraId="150EE480" w14:textId="4632B25E" w:rsidR="00AE6CB4" w:rsidRPr="00133997" w:rsidRDefault="00133997" w:rsidP="00AE6CB4">
      <w:pPr>
        <w:pStyle w:val="PlainText"/>
        <w:rPr>
          <w:rFonts w:ascii="Segoe UI" w:hAnsi="Segoe UI" w:cs="Segoe UI"/>
        </w:rPr>
      </w:pPr>
      <w:r>
        <w:rPr>
          <w:rFonts w:ascii="Segoe UI" w:hAnsi="Segoe UI" w:cs="Segoe UI"/>
        </w:rPr>
        <w:tab/>
      </w:r>
      <w:r w:rsidR="00AE6CB4" w:rsidRPr="00133997">
        <w:rPr>
          <w:rFonts w:ascii="Segoe UI" w:hAnsi="Segoe UI" w:cs="Segoe UI"/>
        </w:rPr>
        <w:t>His credentials include undergraduate and graduate degrees in Computer Science from the University of Rhode Island. He has also earned certifica</w:t>
      </w:r>
      <w:bookmarkStart w:id="24" w:name="_GoBack"/>
      <w:bookmarkEnd w:id="24"/>
      <w:r w:rsidR="00AE6CB4" w:rsidRPr="00133997">
        <w:rPr>
          <w:rFonts w:ascii="Segoe UI" w:hAnsi="Segoe UI" w:cs="Segoe UI"/>
        </w:rPr>
        <w:t>tes from Microsoft for Database Administration (MCDBA), System Administration (MCSA) and Data Management &amp; Analytics (MCSE).</w:t>
      </w:r>
    </w:p>
    <w:p w14:paraId="7760BE5D" w14:textId="77777777" w:rsidR="00AE6CB4" w:rsidRPr="00133997" w:rsidRDefault="00AE6CB4" w:rsidP="00AE6CB4">
      <w:pPr>
        <w:pStyle w:val="PlainText"/>
        <w:rPr>
          <w:rFonts w:ascii="Segoe UI" w:hAnsi="Segoe UI" w:cs="Segoe UI"/>
        </w:rPr>
      </w:pPr>
    </w:p>
    <w:p w14:paraId="5573FB02" w14:textId="5700DA62" w:rsidR="00AE6CB4" w:rsidRPr="00133997" w:rsidRDefault="00133997" w:rsidP="00AE6CB4">
      <w:pPr>
        <w:pStyle w:val="PlainText"/>
        <w:rPr>
          <w:rFonts w:ascii="Segoe UI" w:hAnsi="Segoe UI" w:cs="Segoe UI"/>
        </w:rPr>
      </w:pPr>
      <w:r>
        <w:rPr>
          <w:rFonts w:ascii="Segoe UI" w:hAnsi="Segoe UI" w:cs="Segoe UI"/>
        </w:rPr>
        <w:tab/>
      </w:r>
      <w:r w:rsidR="00AE6CB4" w:rsidRPr="00133997">
        <w:rPr>
          <w:rFonts w:ascii="Segoe UI" w:hAnsi="Segoe UI" w:cs="Segoe UI"/>
        </w:rPr>
        <w:t>John has won the Data Platform MVP award four times for his outstanding contributions to the SQL Server community.</w:t>
      </w:r>
    </w:p>
    <w:p w14:paraId="5D715411" w14:textId="77777777" w:rsidR="00AE6CB4" w:rsidRPr="00133997" w:rsidRDefault="00AE6CB4" w:rsidP="00AE6CB4">
      <w:pPr>
        <w:pStyle w:val="PlainText"/>
        <w:rPr>
          <w:rFonts w:ascii="Segoe UI" w:hAnsi="Segoe UI" w:cs="Segoe UI"/>
        </w:rPr>
      </w:pPr>
    </w:p>
    <w:p w14:paraId="5FB2EFEF" w14:textId="55B53B5F" w:rsidR="00AE6CB4" w:rsidRPr="00133997" w:rsidRDefault="00133997" w:rsidP="00AE6CB4">
      <w:pPr>
        <w:pStyle w:val="PlainText"/>
        <w:rPr>
          <w:rFonts w:ascii="Segoe UI" w:hAnsi="Segoe UI" w:cs="Segoe UI"/>
        </w:rPr>
      </w:pPr>
      <w:r>
        <w:rPr>
          <w:rFonts w:ascii="Segoe UI" w:hAnsi="Segoe UI" w:cs="Segoe UI"/>
        </w:rPr>
        <w:tab/>
      </w:r>
      <w:r w:rsidR="00AE6CB4" w:rsidRPr="00133997">
        <w:rPr>
          <w:rFonts w:ascii="Segoe UI" w:hAnsi="Segoe UI" w:cs="Segoe UI"/>
        </w:rPr>
        <w:t xml:space="preserve">When he is not busy talking to local user groups or writing blog entries on new technology, he spends time with his wife and daughter enjoying outdoor activities. Some of John’s hobbies include wood working projects, crafting a good beer and playing a game of chess. </w:t>
      </w:r>
    </w:p>
    <w:p w14:paraId="44C9EB60" w14:textId="77777777" w:rsidR="00AE6CB4" w:rsidRPr="00133997" w:rsidRDefault="00AE6CB4" w:rsidP="00AE6CB4">
      <w:pPr>
        <w:pStyle w:val="PlainText"/>
        <w:rPr>
          <w:rFonts w:ascii="Segoe UI" w:hAnsi="Segoe UI" w:cs="Segoe UI"/>
        </w:rPr>
      </w:pPr>
      <w:r w:rsidRPr="00133997">
        <w:rPr>
          <w:rFonts w:ascii="Segoe UI" w:hAnsi="Segoe UI" w:cs="Segoe UI"/>
        </w:rPr>
        <w:t xml:space="preserve">        </w:t>
      </w:r>
    </w:p>
    <w:sectPr w:rsidR="00AE6CB4" w:rsidRPr="00133997" w:rsidSect="00681D9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urphy, Shawn">
    <w15:presenceInfo w15:providerId="AD" w15:userId="S::Shawn.Murphy@insight.com::ffe4d17e-37af-43fc-b3ec-205fa06f15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ADB"/>
    <w:rsid w:val="00133997"/>
    <w:rsid w:val="00374DE5"/>
    <w:rsid w:val="00AE6CB4"/>
    <w:rsid w:val="00F41BB9"/>
    <w:rsid w:val="00FF2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6E1D"/>
  <w15:chartTrackingRefBased/>
  <w15:docId w15:val="{03C36435-EF0A-4305-B2F8-2F40EA55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81D9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81D94"/>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Miner, John</dc:creator>
  <cp:keywords/>
  <dc:description/>
  <cp:lastModifiedBy>Murphy, Shawn</cp:lastModifiedBy>
  <cp:revision>2</cp:revision>
  <dcterms:created xsi:type="dcterms:W3CDTF">2019-10-15T16:46:00Z</dcterms:created>
  <dcterms:modified xsi:type="dcterms:W3CDTF">2019-10-15T16:46:00Z</dcterms:modified>
</cp:coreProperties>
</file>